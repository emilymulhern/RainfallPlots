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BA6D1" w14:textId="77777777" w:rsidR="00792592" w:rsidRDefault="00F7164F">
      <w:bookmarkStart w:id="0" w:name="_GoBack"/>
      <w:bookmarkEnd w:id="0"/>
      <w:r>
        <w:t>Title: Rainfall Plots to Detect Patterns of Somatic Cell Mutations</w:t>
      </w:r>
    </w:p>
    <w:p w14:paraId="052B9B69" w14:textId="77777777" w:rsidR="00F7164F" w:rsidRDefault="00F7164F"/>
    <w:p w14:paraId="74F5CBCE" w14:textId="77777777" w:rsidR="00F7164F" w:rsidRDefault="00F7164F">
      <w:r>
        <w:t xml:space="preserve">Abstract: </w:t>
      </w:r>
    </w:p>
    <w:p w14:paraId="149894AD" w14:textId="77777777" w:rsidR="00F7164F" w:rsidRDefault="00F7164F">
      <w:r>
        <w:tab/>
      </w:r>
      <w:r w:rsidR="00E961B3">
        <w:t xml:space="preserve">Somatic mutations can lead to different types of cancers. </w:t>
      </w:r>
      <w:r>
        <w:t>Rainfall plots are an ef</w:t>
      </w:r>
      <w:r w:rsidR="00736219">
        <w:t xml:space="preserve">fective way to map the genomic position of these somatic cell mutations and the genomic distance between the mutations. </w:t>
      </w:r>
      <w:proofErr w:type="spellStart"/>
      <w:r>
        <w:t>Hypermutation</w:t>
      </w:r>
      <w:proofErr w:type="spellEnd"/>
      <w:r>
        <w:t xml:space="preserve"> in the clustered regions, known as </w:t>
      </w:r>
      <w:proofErr w:type="spellStart"/>
      <w:r>
        <w:t>kataegis</w:t>
      </w:r>
      <w:proofErr w:type="spellEnd"/>
      <w:r>
        <w:t xml:space="preserve">, indicate possible non-random mutation. </w:t>
      </w:r>
      <w:r w:rsidR="00E961B3">
        <w:t xml:space="preserve">This can provide information on the potential causes and mechanisms of different cancer types. </w:t>
      </w:r>
      <w:ins w:id="1" w:author="Randy Johnson" w:date="2015-03-31T12:24:00Z">
        <w:r w:rsidR="006A6E87">
          <w:t>We present an</w:t>
        </w:r>
      </w:ins>
      <w:del w:id="2" w:author="Randy Johnson" w:date="2015-03-31T12:24:00Z">
        <w:r w:rsidR="00E961B3" w:rsidDel="006A6E87">
          <w:delText>Using an</w:delText>
        </w:r>
      </w:del>
      <w:r w:rsidR="00E961B3">
        <w:t xml:space="preserve"> R </w:t>
      </w:r>
      <w:del w:id="3" w:author="Randy Johnson" w:date="2015-03-31T12:24:00Z">
        <w:r w:rsidR="00E961B3" w:rsidDel="006A6E87">
          <w:delText>Programming P</w:delText>
        </w:r>
      </w:del>
      <w:ins w:id="4" w:author="Randy Johnson" w:date="2015-03-31T12:24:00Z">
        <w:r w:rsidR="006A6E87">
          <w:t>p</w:t>
        </w:r>
      </w:ins>
      <w:r w:rsidR="00E961B3">
        <w:t xml:space="preserve">ackage, </w:t>
      </w:r>
      <w:del w:id="5" w:author="Randy Johnson" w:date="2015-03-31T12:25:00Z">
        <w:r w:rsidR="00E961B3" w:rsidDel="006A6E87">
          <w:delText xml:space="preserve">the </w:delText>
        </w:r>
      </w:del>
      <w:proofErr w:type="spellStart"/>
      <w:r w:rsidR="00E961B3">
        <w:t>Rainfall</w:t>
      </w:r>
      <w:del w:id="6" w:author="Randy Johnson" w:date="2015-03-31T12:25:00Z">
        <w:r w:rsidR="00E961B3" w:rsidDel="006A6E87">
          <w:delText xml:space="preserve"> </w:delText>
        </w:r>
      </w:del>
      <w:r w:rsidR="00E961B3">
        <w:t>Plot</w:t>
      </w:r>
      <w:ins w:id="7" w:author="Randy Johnson" w:date="2015-03-31T12:25:00Z">
        <w:r w:rsidR="006A6E87">
          <w:t>s</w:t>
        </w:r>
        <w:proofErr w:type="spellEnd"/>
        <w:r w:rsidR="006A6E87">
          <w:t>,</w:t>
        </w:r>
      </w:ins>
      <w:r w:rsidR="00E961B3">
        <w:t xml:space="preserve"> </w:t>
      </w:r>
      <w:del w:id="8" w:author="Randy Johnson" w:date="2015-03-31T12:25:00Z">
        <w:r w:rsidR="00E961B3" w:rsidDel="006A6E87">
          <w:delText>can be</w:delText>
        </w:r>
      </w:del>
      <w:ins w:id="9" w:author="Randy Johnson" w:date="2015-03-31T12:25:00Z">
        <w:r w:rsidR="006A6E87">
          <w:t>used to</w:t>
        </w:r>
      </w:ins>
      <w:del w:id="10" w:author="Randy Johnson" w:date="2015-03-31T12:25:00Z">
        <w:r w:rsidR="00E961B3" w:rsidDel="006A6E87">
          <w:delText xml:space="preserve"> created to</w:delText>
        </w:r>
      </w:del>
      <w:r w:rsidR="00E961B3">
        <w:t xml:space="preserve"> </w:t>
      </w:r>
      <w:r w:rsidR="00736219">
        <w:t>map the</w:t>
      </w:r>
      <w:ins w:id="11" w:author="Randy Johnson" w:date="2015-03-31T12:25:00Z">
        <w:r w:rsidR="006A6E87">
          <w:t>se</w:t>
        </w:r>
      </w:ins>
      <w:r w:rsidR="00736219">
        <w:t xml:space="preserve"> patterns of somatic cell mutations.</w:t>
      </w:r>
    </w:p>
    <w:sectPr w:rsidR="00F7164F" w:rsidSect="007925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F"/>
    <w:rsid w:val="006A6E87"/>
    <w:rsid w:val="00736219"/>
    <w:rsid w:val="00792592"/>
    <w:rsid w:val="009F209F"/>
    <w:rsid w:val="00B9080E"/>
    <w:rsid w:val="00E961B3"/>
    <w:rsid w:val="00F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7010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8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E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2</cp:revision>
  <dcterms:created xsi:type="dcterms:W3CDTF">2015-03-31T17:07:00Z</dcterms:created>
  <dcterms:modified xsi:type="dcterms:W3CDTF">2015-03-31T17:07:00Z</dcterms:modified>
</cp:coreProperties>
</file>